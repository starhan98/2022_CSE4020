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72B8" w14:textId="30C4F44B" w:rsidR="002871A5" w:rsidRPr="006E2E59" w:rsidRDefault="006E2E59" w:rsidP="006E2E59">
      <w:pPr>
        <w:jc w:val="center"/>
        <w:rPr>
          <w:sz w:val="48"/>
          <w:szCs w:val="72"/>
          <w:lang w:eastAsia="ko-KR"/>
          <w:rPrChange w:id="0" w:author="HanSang Yup" w:date="2022-04-19T18:25:00Z">
            <w:rPr>
              <w:lang w:eastAsia="ko-KR"/>
            </w:rPr>
          </w:rPrChange>
        </w:rPr>
        <w:pPrChange w:id="1" w:author="HanSang Yup" w:date="2022-04-19T18:25:00Z">
          <w:pPr/>
        </w:pPrChange>
      </w:pPr>
      <w:r w:rsidRPr="006E2E59">
        <w:rPr>
          <w:rFonts w:hint="eastAsia"/>
          <w:sz w:val="48"/>
          <w:szCs w:val="72"/>
          <w:lang w:eastAsia="ko-KR"/>
          <w:rPrChange w:id="2" w:author="HanSang Yup" w:date="2022-04-19T18:25:00Z">
            <w:rPr>
              <w:rFonts w:hint="eastAsia"/>
              <w:lang w:eastAsia="ko-KR"/>
            </w:rPr>
          </w:rPrChange>
        </w:rPr>
        <w:t>C</w:t>
      </w:r>
      <w:r w:rsidRPr="006E2E59">
        <w:rPr>
          <w:sz w:val="48"/>
          <w:szCs w:val="72"/>
          <w:lang w:eastAsia="ko-KR"/>
          <w:rPrChange w:id="3" w:author="HanSang Yup" w:date="2022-04-19T18:25:00Z">
            <w:rPr>
              <w:lang w:eastAsia="ko-KR"/>
            </w:rPr>
          </w:rPrChange>
        </w:rPr>
        <w:t>lass Assignment 1 Report</w:t>
      </w:r>
    </w:p>
    <w:p w14:paraId="0EDCB492" w14:textId="4CAA9792" w:rsidR="006E2E59" w:rsidRDefault="006E2E59" w:rsidP="006E2E59">
      <w:pPr>
        <w:jc w:val="right"/>
        <w:rPr>
          <w:rFonts w:hint="eastAsia"/>
          <w:lang w:eastAsia="ko-KR"/>
        </w:rPr>
        <w:pPrChange w:id="4" w:author="HanSang Yup" w:date="2022-04-19T18:25:00Z">
          <w:pPr/>
        </w:pPrChange>
      </w:pPr>
      <w:ins w:id="5" w:author="HanSang Yup" w:date="2022-04-19T18:25:00Z">
        <w:r>
          <w:rPr>
            <w:rFonts w:hint="eastAsia"/>
            <w:lang w:eastAsia="ko-KR"/>
          </w:rPr>
          <w:t>2</w:t>
        </w:r>
        <w:r>
          <w:rPr>
            <w:lang w:eastAsia="ko-KR"/>
          </w:rPr>
          <w:t xml:space="preserve">017030446 </w:t>
        </w:r>
        <w:proofErr w:type="spellStart"/>
        <w:r>
          <w:rPr>
            <w:rFonts w:hint="eastAsia"/>
            <w:lang w:eastAsia="ko-KR"/>
          </w:rPr>
          <w:t>한상엽</w:t>
        </w:r>
      </w:ins>
      <w:proofErr w:type="spellEnd"/>
    </w:p>
    <w:p w14:paraId="4DE38A1A" w14:textId="2D35D84B" w:rsidR="006E2E59" w:rsidRDefault="006E2E59">
      <w:pPr>
        <w:rPr>
          <w:rFonts w:hint="eastAsia"/>
          <w:lang w:eastAsia="ko-KR"/>
        </w:rPr>
      </w:pPr>
    </w:p>
    <w:p w14:paraId="05B78EB7" w14:textId="2D5C88CC" w:rsidR="006E2E59" w:rsidRDefault="006E2E59" w:rsidP="006E2E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Orbit / Pan / Zoom</w:t>
      </w:r>
    </w:p>
    <w:p w14:paraId="0B9B1646" w14:textId="57B223AA" w:rsidR="00C2673F" w:rsidRDefault="00C2673F" w:rsidP="00C2673F">
      <w:pPr>
        <w:rPr>
          <w:lang w:eastAsia="ko-KR"/>
        </w:rPr>
      </w:pPr>
    </w:p>
    <w:p w14:paraId="6135ED56" w14:textId="07380AFD" w:rsidR="00C2673F" w:rsidRDefault="00C2673F" w:rsidP="00C2673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1411336" wp14:editId="67B3CBCE">
            <wp:extent cx="2199947" cy="22891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80" cy="233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D4">
        <w:rPr>
          <w:rFonts w:hint="eastAsia"/>
          <w:lang w:eastAsia="ko-KR"/>
        </w:rPr>
        <w:t xml:space="preserve"> </w:t>
      </w:r>
      <w:r w:rsidR="003171D4">
        <w:rPr>
          <w:lang w:eastAsia="ko-KR"/>
        </w:rPr>
        <w:t xml:space="preserve"> </w:t>
      </w:r>
      <w:r>
        <w:rPr>
          <w:rFonts w:hint="eastAsia"/>
          <w:noProof/>
          <w:lang w:eastAsia="ko-KR"/>
        </w:rPr>
        <w:drawing>
          <wp:inline distT="0" distB="0" distL="0" distR="0" wp14:anchorId="6AE86F48" wp14:editId="3EC02E4C">
            <wp:extent cx="2178085" cy="22765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311" cy="229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FCD8" w14:textId="45EE13E9" w:rsidR="00C2673F" w:rsidRDefault="00612B14" w:rsidP="00C2673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초기화면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Orbit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우</w:t>
      </w:r>
      <w:r>
        <w:rPr>
          <w:rFonts w:hint="eastAsia"/>
          <w:lang w:eastAsia="ko-KR"/>
        </w:rPr>
        <w:t>)</w:t>
      </w:r>
    </w:p>
    <w:p w14:paraId="680F1F5A" w14:textId="0C0A509F" w:rsidR="00C2673F" w:rsidRDefault="00C2673F" w:rsidP="00C2673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85385E1" wp14:editId="131CFD67">
            <wp:extent cx="2158926" cy="2263929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44" cy="23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D4">
        <w:rPr>
          <w:rFonts w:hint="eastAsia"/>
          <w:lang w:eastAsia="ko-KR"/>
        </w:rPr>
        <w:t xml:space="preserve"> </w:t>
      </w:r>
      <w:r w:rsidR="003171D4">
        <w:rPr>
          <w:lang w:eastAsia="ko-KR"/>
        </w:rPr>
        <w:t xml:space="preserve"> </w:t>
      </w:r>
      <w:r>
        <w:rPr>
          <w:rFonts w:hint="eastAsia"/>
          <w:noProof/>
          <w:lang w:eastAsia="ko-KR"/>
        </w:rPr>
        <w:drawing>
          <wp:inline distT="0" distB="0" distL="0" distR="0" wp14:anchorId="69357AC8" wp14:editId="0FDE0F3B">
            <wp:extent cx="2153577" cy="2251163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27" cy="22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5A8D" w14:textId="54FB15BC" w:rsidR="00C2673F" w:rsidRDefault="00612B14" w:rsidP="00C2673F">
      <w:pPr>
        <w:rPr>
          <w:lang w:eastAsia="ko-KR"/>
        </w:rPr>
      </w:pPr>
      <w:r>
        <w:rPr>
          <w:lang w:eastAsia="ko-KR"/>
        </w:rPr>
        <w:t xml:space="preserve">Orbit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lang w:eastAsia="ko-KR"/>
        </w:rPr>
        <w:t>(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Zoom out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우</w:t>
      </w:r>
      <w:r>
        <w:rPr>
          <w:rFonts w:hint="eastAsia"/>
          <w:lang w:eastAsia="ko-KR"/>
        </w:rPr>
        <w:t>)</w:t>
      </w:r>
    </w:p>
    <w:p w14:paraId="3F7DBC31" w14:textId="6076D51D" w:rsidR="003171D4" w:rsidRDefault="003171D4" w:rsidP="00C2673F">
      <w:pPr>
        <w:rPr>
          <w:lang w:eastAsia="ko-KR"/>
        </w:rPr>
      </w:pPr>
    </w:p>
    <w:p w14:paraId="49DAB611" w14:textId="4389C5AB" w:rsidR="003171D4" w:rsidRDefault="003171D4" w:rsidP="003171D4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Toggle perspective projection / orthogonal perspective projection</w:t>
      </w:r>
    </w:p>
    <w:p w14:paraId="081F6DA7" w14:textId="1DB3D023" w:rsidR="00C2673F" w:rsidRDefault="003171D4" w:rsidP="00C2673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9632AAA" wp14:editId="42DDE2AD">
            <wp:extent cx="2024195" cy="2106273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775" cy="21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noProof/>
          <w:lang w:eastAsia="ko-KR"/>
        </w:rPr>
        <w:drawing>
          <wp:inline distT="0" distB="0" distL="0" distR="0" wp14:anchorId="51AA4769" wp14:editId="0C8271D9">
            <wp:extent cx="2049517" cy="2129446"/>
            <wp:effectExtent l="0" t="0" r="0" b="4445"/>
            <wp:docPr id="5" name="그림 5" descr="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바닥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452" cy="21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EC2E" w14:textId="292AEE8D" w:rsidR="00612B14" w:rsidRDefault="003171D4" w:rsidP="00C2673F">
      <w:pPr>
        <w:rPr>
          <w:lang w:eastAsia="ko-KR"/>
        </w:rPr>
      </w:pPr>
      <w:r>
        <w:rPr>
          <w:rFonts w:hint="eastAsia"/>
          <w:lang w:eastAsia="ko-KR"/>
        </w:rPr>
        <w:t>초기화면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perspective projection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Orthogonal perspective projection(</w:t>
      </w:r>
      <w:r>
        <w:rPr>
          <w:rFonts w:hint="eastAsia"/>
          <w:lang w:eastAsia="ko-KR"/>
        </w:rPr>
        <w:t>우</w:t>
      </w:r>
      <w:r>
        <w:rPr>
          <w:rFonts w:hint="eastAsia"/>
          <w:lang w:eastAsia="ko-KR"/>
        </w:rPr>
        <w:t>)</w:t>
      </w:r>
    </w:p>
    <w:p w14:paraId="6F0E4F31" w14:textId="1D1773DB" w:rsidR="00F2136E" w:rsidRDefault="00F2136E" w:rsidP="00F213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27C45B3F" w14:textId="51E7247A" w:rsidR="00F2136E" w:rsidRDefault="00F2136E" w:rsidP="00F2136E">
      <w:pPr>
        <w:rPr>
          <w:lang w:eastAsia="ko-KR"/>
        </w:rPr>
      </w:pPr>
    </w:p>
    <w:p w14:paraId="2B6F5089" w14:textId="3E365530" w:rsidR="00F2136E" w:rsidRDefault="00F2136E" w:rsidP="00F2136E">
      <w:pPr>
        <w:rPr>
          <w:lang w:eastAsia="ko-KR"/>
        </w:rPr>
      </w:pP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누적시키기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13873">
        <w:rPr>
          <w:rFonts w:hint="eastAsia"/>
          <w:lang w:eastAsia="ko-KR"/>
        </w:rPr>
        <w:t>누적된</w:t>
      </w:r>
      <w:r w:rsidR="00A13873">
        <w:rPr>
          <w:rFonts w:hint="eastAsia"/>
          <w:lang w:eastAsia="ko-KR"/>
        </w:rPr>
        <w:t xml:space="preserve"> </w:t>
      </w:r>
      <w:r w:rsidR="00A13873">
        <w:rPr>
          <w:rFonts w:hint="eastAsia"/>
          <w:lang w:eastAsia="ko-KR"/>
        </w:rPr>
        <w:t>결과를</w:t>
      </w:r>
      <w:r w:rsidR="00A13873">
        <w:rPr>
          <w:rFonts w:hint="eastAsia"/>
          <w:lang w:eastAsia="ko-KR"/>
        </w:rPr>
        <w:t xml:space="preserve"> </w:t>
      </w:r>
      <w:r w:rsidR="00A13873">
        <w:rPr>
          <w:rFonts w:hint="eastAsia"/>
          <w:lang w:eastAsia="ko-KR"/>
        </w:rPr>
        <w:t>가진</w:t>
      </w:r>
      <w:r w:rsidR="00A13873">
        <w:rPr>
          <w:rFonts w:hint="eastAsia"/>
          <w:lang w:eastAsia="ko-KR"/>
        </w:rPr>
        <w:t xml:space="preserve"> </w:t>
      </w:r>
      <w:r w:rsidR="00A13873">
        <w:rPr>
          <w:rFonts w:hint="eastAsia"/>
          <w:lang w:eastAsia="ko-KR"/>
        </w:rPr>
        <w:t>변수를</w:t>
      </w:r>
      <w:r w:rsidR="00A13873">
        <w:rPr>
          <w:rFonts w:hint="eastAsia"/>
          <w:lang w:eastAsia="ko-KR"/>
        </w:rPr>
        <w:t xml:space="preserve"> </w:t>
      </w:r>
      <w:r w:rsidR="00A13873">
        <w:rPr>
          <w:lang w:eastAsia="ko-KR"/>
        </w:rPr>
        <w:t>render()</w:t>
      </w:r>
      <w:r w:rsidR="00A13873">
        <w:rPr>
          <w:rFonts w:hint="eastAsia"/>
          <w:lang w:eastAsia="ko-KR"/>
        </w:rPr>
        <w:t>함수에서</w:t>
      </w:r>
      <w:r w:rsidR="00A13873">
        <w:rPr>
          <w:rFonts w:hint="eastAsia"/>
          <w:lang w:eastAsia="ko-KR"/>
        </w:rPr>
        <w:t xml:space="preserve"> </w:t>
      </w:r>
      <w:r w:rsidR="00A13873">
        <w:rPr>
          <w:rFonts w:hint="eastAsia"/>
          <w:lang w:eastAsia="ko-KR"/>
        </w:rPr>
        <w:t>불러와서</w:t>
      </w:r>
      <w:r w:rsidR="00A13873">
        <w:rPr>
          <w:rFonts w:hint="eastAsia"/>
          <w:lang w:eastAsia="ko-KR"/>
        </w:rPr>
        <w:t xml:space="preserve"> </w:t>
      </w:r>
      <w:r w:rsidR="00A13873">
        <w:rPr>
          <w:rFonts w:hint="eastAsia"/>
          <w:lang w:eastAsia="ko-KR"/>
        </w:rPr>
        <w:t>화면을</w:t>
      </w:r>
      <w:r w:rsidR="00A13873">
        <w:rPr>
          <w:rFonts w:hint="eastAsia"/>
          <w:lang w:eastAsia="ko-KR"/>
        </w:rPr>
        <w:t xml:space="preserve"> </w:t>
      </w:r>
      <w:r w:rsidR="00A13873">
        <w:rPr>
          <w:rFonts w:hint="eastAsia"/>
          <w:lang w:eastAsia="ko-KR"/>
        </w:rPr>
        <w:t>그렸다</w:t>
      </w:r>
      <w:r w:rsidR="00A13873">
        <w:rPr>
          <w:rFonts w:hint="eastAsia"/>
          <w:lang w:eastAsia="ko-KR"/>
        </w:rPr>
        <w:t>.</w:t>
      </w:r>
      <w:r w:rsidR="00A13873">
        <w:rPr>
          <w:lang w:eastAsia="ko-KR"/>
        </w:rPr>
        <w:t xml:space="preserve"> </w:t>
      </w:r>
    </w:p>
    <w:p w14:paraId="456EF4AB" w14:textId="77777777" w:rsidR="00F37B0A" w:rsidRDefault="00F37B0A" w:rsidP="00F2136E">
      <w:pPr>
        <w:rPr>
          <w:lang w:eastAsia="ko-KR"/>
        </w:rPr>
      </w:pPr>
    </w:p>
    <w:p w14:paraId="25DE9282" w14:textId="4CAD22FB" w:rsidR="00A13873" w:rsidRDefault="00A13873" w:rsidP="00F2136E">
      <w:pPr>
        <w:rPr>
          <w:lang w:eastAsia="ko-KR"/>
        </w:rPr>
      </w:pPr>
      <w:r>
        <w:rPr>
          <w:lang w:eastAsia="ko-KR"/>
        </w:rPr>
        <w:t>render()</w:t>
      </w:r>
      <w:r>
        <w:rPr>
          <w:rFonts w:hint="eastAsia"/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perspective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projection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checkV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37B0A">
        <w:rPr>
          <w:rFonts w:hint="eastAsia"/>
          <w:lang w:eastAsia="ko-KR"/>
        </w:rPr>
        <w:t>이후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카메라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설정하는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세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가지</w:t>
      </w:r>
      <w:r w:rsidR="00F37B0A">
        <w:rPr>
          <w:rFonts w:hint="eastAsia"/>
          <w:lang w:eastAsia="ko-KR"/>
        </w:rPr>
        <w:t xml:space="preserve"> </w:t>
      </w:r>
      <w:r w:rsidR="00F37B0A">
        <w:rPr>
          <w:lang w:eastAsia="ko-KR"/>
        </w:rPr>
        <w:t>transformation</w:t>
      </w:r>
      <w:r w:rsidR="00F37B0A">
        <w:rPr>
          <w:rFonts w:hint="eastAsia"/>
          <w:lang w:eastAsia="ko-KR"/>
        </w:rPr>
        <w:t>에서</w:t>
      </w:r>
      <w:r w:rsidR="00F37B0A">
        <w:rPr>
          <w:rFonts w:hint="eastAsia"/>
          <w:lang w:eastAsia="ko-KR"/>
        </w:rPr>
        <w:t xml:space="preserve"> </w:t>
      </w:r>
      <w:r w:rsidR="00F37B0A">
        <w:rPr>
          <w:lang w:eastAsia="ko-KR"/>
        </w:rPr>
        <w:t>Zoom</w:t>
      </w:r>
      <w:r w:rsidR="00F37B0A">
        <w:rPr>
          <w:rFonts w:hint="eastAsia"/>
          <w:lang w:eastAsia="ko-KR"/>
        </w:rPr>
        <w:t>과</w:t>
      </w:r>
      <w:r w:rsidR="00F37B0A">
        <w:rPr>
          <w:rFonts w:hint="eastAsia"/>
          <w:lang w:eastAsia="ko-KR"/>
        </w:rPr>
        <w:t xml:space="preserve"> </w:t>
      </w:r>
      <w:r w:rsidR="00F37B0A">
        <w:rPr>
          <w:lang w:eastAsia="ko-KR"/>
        </w:rPr>
        <w:t>Orbit</w:t>
      </w:r>
      <w:r w:rsidR="00F37B0A">
        <w:rPr>
          <w:rFonts w:hint="eastAsia"/>
          <w:lang w:eastAsia="ko-KR"/>
        </w:rPr>
        <w:t>을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구현했다</w:t>
      </w:r>
      <w:r w:rsidR="00F37B0A">
        <w:rPr>
          <w:rFonts w:hint="eastAsia"/>
          <w:lang w:eastAsia="ko-KR"/>
        </w:rPr>
        <w:t>.</w:t>
      </w:r>
      <w:r w:rsidR="00F37B0A">
        <w:rPr>
          <w:lang w:eastAsia="ko-KR"/>
        </w:rPr>
        <w:t xml:space="preserve"> </w:t>
      </w:r>
      <w:r w:rsidR="00F37B0A">
        <w:rPr>
          <w:rFonts w:hint="eastAsia"/>
          <w:lang w:eastAsia="ko-KR"/>
        </w:rPr>
        <w:t>이렇게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설정된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현재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카메라</w:t>
      </w:r>
      <w:r w:rsidR="00F37B0A">
        <w:rPr>
          <w:lang w:eastAsia="ko-KR"/>
        </w:rPr>
        <w:t xml:space="preserve"> </w:t>
      </w:r>
      <w:proofErr w:type="spellStart"/>
      <w:r w:rsidR="00F37B0A">
        <w:rPr>
          <w:rFonts w:hint="eastAsia"/>
          <w:lang w:eastAsia="ko-KR"/>
        </w:rPr>
        <w:t>좌표계를</w:t>
      </w:r>
      <w:proofErr w:type="spellEnd"/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가져온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뒤</w:t>
      </w:r>
      <w:r w:rsidR="00F37B0A">
        <w:rPr>
          <w:rFonts w:hint="eastAsia"/>
          <w:lang w:eastAsia="ko-KR"/>
        </w:rPr>
        <w:t xml:space="preserve"> </w:t>
      </w:r>
      <w:proofErr w:type="spellStart"/>
      <w:r w:rsidR="00F37B0A">
        <w:rPr>
          <w:rFonts w:hint="eastAsia"/>
          <w:lang w:eastAsia="ko-KR"/>
        </w:rPr>
        <w:t>좌표계의</w:t>
      </w:r>
      <w:proofErr w:type="spellEnd"/>
      <w:r w:rsidR="00F37B0A">
        <w:rPr>
          <w:rFonts w:hint="eastAsia"/>
          <w:lang w:eastAsia="ko-KR"/>
        </w:rPr>
        <w:t xml:space="preserve"> </w:t>
      </w:r>
      <w:r w:rsidR="00F37B0A">
        <w:rPr>
          <w:lang w:eastAsia="ko-KR"/>
        </w:rPr>
        <w:t>u</w:t>
      </w:r>
      <w:r w:rsidR="00F37B0A">
        <w:rPr>
          <w:rFonts w:hint="eastAsia"/>
          <w:lang w:eastAsia="ko-KR"/>
        </w:rPr>
        <w:t>벡터와</w:t>
      </w:r>
      <w:r w:rsidR="00F37B0A">
        <w:rPr>
          <w:rFonts w:hint="eastAsia"/>
          <w:lang w:eastAsia="ko-KR"/>
        </w:rPr>
        <w:t xml:space="preserve"> </w:t>
      </w:r>
      <w:r w:rsidR="00F37B0A">
        <w:rPr>
          <w:lang w:eastAsia="ko-KR"/>
        </w:rPr>
        <w:t>v</w:t>
      </w:r>
      <w:r w:rsidR="00F37B0A">
        <w:rPr>
          <w:rFonts w:hint="eastAsia"/>
          <w:lang w:eastAsia="ko-KR"/>
        </w:rPr>
        <w:t>벡터를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이용해서</w:t>
      </w:r>
      <w:r w:rsidR="00F37B0A">
        <w:rPr>
          <w:rFonts w:hint="eastAsia"/>
          <w:lang w:eastAsia="ko-KR"/>
        </w:rPr>
        <w:t xml:space="preserve"> </w:t>
      </w:r>
      <w:r w:rsidR="00F37B0A">
        <w:rPr>
          <w:lang w:eastAsia="ko-KR"/>
        </w:rPr>
        <w:t>Pan</w:t>
      </w:r>
      <w:r w:rsidR="00F37B0A">
        <w:rPr>
          <w:rFonts w:hint="eastAsia"/>
          <w:lang w:eastAsia="ko-KR"/>
        </w:rPr>
        <w:t>을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구현했다</w:t>
      </w:r>
      <w:r w:rsidR="00F37B0A">
        <w:rPr>
          <w:rFonts w:hint="eastAsia"/>
          <w:lang w:eastAsia="ko-KR"/>
        </w:rPr>
        <w:t>.</w:t>
      </w:r>
      <w:r w:rsidR="00F37B0A">
        <w:rPr>
          <w:lang w:eastAsia="ko-KR"/>
        </w:rPr>
        <w:t xml:space="preserve"> </w:t>
      </w:r>
      <w:r w:rsidR="00F37B0A">
        <w:rPr>
          <w:rFonts w:hint="eastAsia"/>
          <w:lang w:eastAsia="ko-KR"/>
        </w:rPr>
        <w:t>윈도우에서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이동한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거리가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현재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카메라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좌표계에서는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얼마나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이동한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것인지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계산하여</w:t>
      </w:r>
      <w:r w:rsidR="00F37B0A">
        <w:rPr>
          <w:rFonts w:hint="eastAsia"/>
          <w:lang w:eastAsia="ko-KR"/>
        </w:rPr>
        <w:t xml:space="preserve"> </w:t>
      </w:r>
      <w:r w:rsidR="00F37B0A">
        <w:rPr>
          <w:lang w:eastAsia="ko-KR"/>
        </w:rPr>
        <w:t>translate</w:t>
      </w:r>
      <w:r w:rsidR="00F37B0A">
        <w:rPr>
          <w:rFonts w:hint="eastAsia"/>
          <w:lang w:eastAsia="ko-KR"/>
        </w:rPr>
        <w:t xml:space="preserve"> </w:t>
      </w:r>
      <w:r w:rsidR="00F37B0A">
        <w:rPr>
          <w:rFonts w:hint="eastAsia"/>
          <w:lang w:eastAsia="ko-KR"/>
        </w:rPr>
        <w:t>시켰다</w:t>
      </w:r>
      <w:r w:rsidR="00F37B0A">
        <w:rPr>
          <w:rFonts w:hint="eastAsia"/>
          <w:lang w:eastAsia="ko-KR"/>
        </w:rPr>
        <w:t>.</w:t>
      </w:r>
      <w:r w:rsidR="00F37B0A">
        <w:rPr>
          <w:lang w:eastAsia="ko-KR"/>
        </w:rPr>
        <w:t xml:space="preserve"> </w:t>
      </w:r>
    </w:p>
    <w:p w14:paraId="2923CF60" w14:textId="5DD767B2" w:rsidR="00F37B0A" w:rsidRDefault="00F37B0A" w:rsidP="00F2136E">
      <w:pPr>
        <w:rPr>
          <w:lang w:eastAsia="ko-KR"/>
        </w:rPr>
      </w:pPr>
    </w:p>
    <w:p w14:paraId="2BB1FEFE" w14:textId="147EBCB6" w:rsidR="00F37B0A" w:rsidRPr="007E2389" w:rsidRDefault="00F37B0A" w:rsidP="00F2136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rbit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구현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각도를</w:t>
      </w:r>
      <w:r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글로벌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변수에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저장할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때</w:t>
      </w:r>
      <w:r w:rsidR="007E2389">
        <w:rPr>
          <w:rFonts w:hint="eastAsia"/>
          <w:lang w:eastAsia="ko-KR"/>
        </w:rPr>
        <w:t>,</w:t>
      </w:r>
      <w:r w:rsidR="007E2389">
        <w:rPr>
          <w:lang w:eastAsia="ko-KR"/>
        </w:rPr>
        <w:t xml:space="preserve"> </w:t>
      </w:r>
      <w:r w:rsidR="007E2389">
        <w:rPr>
          <w:rFonts w:hint="eastAsia"/>
          <w:lang w:eastAsia="ko-KR"/>
        </w:rPr>
        <w:t>화면의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한쪽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끝에서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반대쪽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끝으로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이동하면</w:t>
      </w:r>
      <w:r w:rsidR="007E2389">
        <w:rPr>
          <w:rFonts w:hint="eastAsia"/>
          <w:lang w:eastAsia="ko-KR"/>
        </w:rPr>
        <w:t xml:space="preserve"> </w:t>
      </w:r>
      <w:r w:rsidR="007E2389">
        <w:rPr>
          <w:lang w:eastAsia="ko-KR"/>
        </w:rPr>
        <w:t>180</w:t>
      </w:r>
      <w:r w:rsidR="007E2389">
        <w:rPr>
          <w:rFonts w:hint="eastAsia"/>
          <w:lang w:eastAsia="ko-KR"/>
        </w:rPr>
        <w:t>도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돌아갈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수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있게</w:t>
      </w:r>
      <w:r w:rsidR="007E2389">
        <w:rPr>
          <w:rFonts w:hint="eastAsia"/>
          <w:lang w:eastAsia="ko-KR"/>
        </w:rPr>
        <w:t xml:space="preserve"> </w:t>
      </w:r>
      <w:r w:rsidR="007E2389">
        <w:rPr>
          <w:rFonts w:hint="eastAsia"/>
          <w:lang w:eastAsia="ko-KR"/>
        </w:rPr>
        <w:t>설정했다</w:t>
      </w:r>
      <w:r w:rsidR="007E2389">
        <w:rPr>
          <w:rFonts w:hint="eastAsia"/>
          <w:lang w:eastAsia="ko-KR"/>
        </w:rPr>
        <w:t>.</w:t>
      </w:r>
    </w:p>
    <w:sectPr w:rsidR="00F37B0A" w:rsidRPr="007E238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9DB"/>
    <w:multiLevelType w:val="hybridMultilevel"/>
    <w:tmpl w:val="0632107A"/>
    <w:lvl w:ilvl="0" w:tplc="F90AB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Sang Yup">
    <w15:presenceInfo w15:providerId="AD" w15:userId="S::sangyuphan@hanyang.ac.kr::91efafce-d0fd-425c-a7a1-36859dfcd0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59"/>
    <w:rsid w:val="001D7A9C"/>
    <w:rsid w:val="003171D4"/>
    <w:rsid w:val="00612B14"/>
    <w:rsid w:val="006E2E59"/>
    <w:rsid w:val="007E2389"/>
    <w:rsid w:val="00A13873"/>
    <w:rsid w:val="00BA3806"/>
    <w:rsid w:val="00C2673F"/>
    <w:rsid w:val="00DB59B0"/>
    <w:rsid w:val="00F2136E"/>
    <w:rsid w:val="00F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0FE7"/>
  <w15:chartTrackingRefBased/>
  <w15:docId w15:val="{F475BA81-8D74-E341-98FE-C4983790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E5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2673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HanSang Yup</dc:creator>
  <cp:keywords/>
  <dc:description/>
  <cp:lastModifiedBy>HanSang Yup</cp:lastModifiedBy>
  <cp:revision>2</cp:revision>
  <dcterms:created xsi:type="dcterms:W3CDTF">2022-04-19T09:24:00Z</dcterms:created>
  <dcterms:modified xsi:type="dcterms:W3CDTF">2022-04-19T10:27:00Z</dcterms:modified>
</cp:coreProperties>
</file>